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378" w:rsidRDefault="00AB5378" w:rsidP="00AB5378">
      <w:pPr>
        <w:rPr>
          <w:b/>
        </w:rPr>
      </w:pPr>
      <w:bookmarkStart w:id="0" w:name="_GoBack"/>
      <w:bookmarkEnd w:id="0"/>
      <w:r>
        <w:rPr>
          <w:b/>
        </w:rPr>
        <w:t>TODO:</w:t>
      </w:r>
    </w:p>
    <w:p w:rsidR="00AB5378" w:rsidRDefault="00AB5378" w:rsidP="00AB5378">
      <w:pPr>
        <w:rPr>
          <w:b/>
        </w:rPr>
      </w:pPr>
      <w:r>
        <w:rPr>
          <w:b/>
        </w:rPr>
        <w:t># Add column of how previous work maps onto mine</w:t>
      </w:r>
    </w:p>
    <w:p w:rsidR="00AB5378" w:rsidRDefault="00AB5378" w:rsidP="00AB5378">
      <w:pPr>
        <w:rPr>
          <w:b/>
        </w:rPr>
      </w:pPr>
      <w:r>
        <w:rPr>
          <w:b/>
        </w:rPr>
        <w:t># Send Kevin rationale for annotation</w:t>
      </w:r>
    </w:p>
    <w:p w:rsidR="00AB5378" w:rsidRDefault="00AB5378">
      <w:pPr>
        <w:rPr>
          <w:b/>
        </w:rPr>
      </w:pPr>
    </w:p>
    <w:p w:rsidR="00AB5378" w:rsidRDefault="00AB5378">
      <w:pPr>
        <w:rPr>
          <w:b/>
        </w:rPr>
      </w:pPr>
    </w:p>
    <w:p w:rsidR="00766D8D" w:rsidRDefault="00D27D6A">
      <w:pPr>
        <w:rPr>
          <w:b/>
        </w:rPr>
      </w:pPr>
      <w:r>
        <w:rPr>
          <w:b/>
        </w:rPr>
        <w:t>Scientific goal</w:t>
      </w:r>
      <w:r w:rsidR="00766D8D">
        <w:rPr>
          <w:b/>
        </w:rPr>
        <w:t>s: Evidence and New Topic</w:t>
      </w:r>
    </w:p>
    <w:p w:rsidR="00766D8D" w:rsidRDefault="00766D8D">
      <w:pPr>
        <w:rPr>
          <w:ins w:id="1" w:author="Leach, Sonia" w:date="2018-02-07T10:26:00Z"/>
        </w:rPr>
      </w:pPr>
      <w:r>
        <w:rPr>
          <w:b/>
        </w:rPr>
        <w:t xml:space="preserve">Task: </w:t>
      </w:r>
      <w:r>
        <w:t xml:space="preserve">Please annotate each sentence as </w:t>
      </w:r>
      <w:r w:rsidRPr="005F079B">
        <w:rPr>
          <w:u w:val="single"/>
          <w:rPrChange w:id="2" w:author="Leach, Sonia" w:date="2018-02-07T10:26:00Z">
            <w:rPr/>
          </w:rPrChange>
        </w:rPr>
        <w:t>evidence</w:t>
      </w:r>
      <w:r>
        <w:t xml:space="preserve">, </w:t>
      </w:r>
      <w:r w:rsidRPr="005F079B">
        <w:rPr>
          <w:u w:val="single"/>
          <w:rPrChange w:id="3" w:author="Leach, Sonia" w:date="2018-02-07T10:26:00Z">
            <w:rPr/>
          </w:rPrChange>
        </w:rPr>
        <w:t>new topic</w:t>
      </w:r>
      <w:r>
        <w:t xml:space="preserve">, or </w:t>
      </w:r>
      <w:r w:rsidRPr="005F079B">
        <w:rPr>
          <w:u w:val="single"/>
          <w:rPrChange w:id="4" w:author="Leach, Sonia" w:date="2018-02-07T10:26:00Z">
            <w:rPr/>
          </w:rPrChange>
        </w:rPr>
        <w:t>neither</w:t>
      </w:r>
      <w:r>
        <w:t xml:space="preserve"> as defined below. Please also include the trigger word(s) that led you to </w:t>
      </w:r>
      <w:r w:rsidR="004846A2">
        <w:t>the conclusion that the sentence was evidence or new topic,</w:t>
      </w:r>
      <w:r>
        <w:t xml:space="preserve"> and the scientific goal that comes from that sentence specifically. </w:t>
      </w:r>
    </w:p>
    <w:p w:rsidR="005F079B" w:rsidRPr="00766D8D" w:rsidRDefault="005F079B">
      <w:ins w:id="5" w:author="Leach, Sonia" w:date="2018-02-07T10:26:00Z">
        <w:r w:rsidRPr="005F079B">
          <w:rPr>
            <w:highlight w:val="yellow"/>
            <w:rPrChange w:id="6" w:author="Leach, Sonia" w:date="2018-02-07T10:27:00Z">
              <w:rPr/>
            </w:rPrChange>
          </w:rPr>
          <w:t>&lt;</w:t>
        </w:r>
      </w:ins>
      <w:ins w:id="7" w:author="Leach, Sonia" w:date="2018-02-07T10:27:00Z">
        <w:r>
          <w:rPr>
            <w:highlight w:val="yellow"/>
          </w:rPr>
          <w:t xml:space="preserve">SML: </w:t>
        </w:r>
      </w:ins>
      <w:ins w:id="8" w:author="Leach, Sonia" w:date="2018-02-07T10:26:00Z">
        <w:r w:rsidRPr="005F079B">
          <w:rPr>
            <w:highlight w:val="yellow"/>
            <w:rPrChange w:id="9" w:author="Leach, Sonia" w:date="2018-02-07T10:27:00Z">
              <w:rPr/>
            </w:rPrChange>
          </w:rPr>
          <w:t xml:space="preserve">maybe include </w:t>
        </w:r>
      </w:ins>
      <w:ins w:id="10" w:author="Leach, Sonia" w:date="2018-02-07T10:27:00Z">
        <w:r w:rsidRPr="005F079B">
          <w:rPr>
            <w:highlight w:val="yellow"/>
            <w:rPrChange w:id="11" w:author="Leach, Sonia" w:date="2018-02-07T10:27:00Z">
              <w:rPr/>
            </w:rPrChange>
          </w:rPr>
          <w:t xml:space="preserve">an </w:t>
        </w:r>
      </w:ins>
      <w:ins w:id="12" w:author="Leach, Sonia" w:date="2018-02-07T10:26:00Z">
        <w:r w:rsidRPr="005F079B">
          <w:rPr>
            <w:highlight w:val="yellow"/>
            <w:rPrChange w:id="13" w:author="Leach, Sonia" w:date="2018-02-07T10:27:00Z">
              <w:rPr/>
            </w:rPrChange>
          </w:rPr>
          <w:t>example here</w:t>
        </w:r>
      </w:ins>
      <w:ins w:id="14" w:author="Leach, Sonia" w:date="2018-02-07T10:27:00Z">
        <w:r w:rsidRPr="005F079B">
          <w:rPr>
            <w:highlight w:val="yellow"/>
            <w:rPrChange w:id="15" w:author="Leach, Sonia" w:date="2018-02-07T10:27:00Z">
              <w:rPr/>
            </w:rPrChange>
          </w:rPr>
          <w:t>, or after your 1,2,3 list</w:t>
        </w:r>
      </w:ins>
      <w:ins w:id="16" w:author="Leach, Sonia" w:date="2018-02-07T10:26:00Z">
        <w:r w:rsidRPr="005F079B">
          <w:rPr>
            <w:highlight w:val="yellow"/>
            <w:rPrChange w:id="17" w:author="Leach, Sonia" w:date="2018-02-07T10:27:00Z">
              <w:rPr/>
            </w:rPrChange>
          </w:rPr>
          <w:t xml:space="preserve">, especially </w:t>
        </w:r>
      </w:ins>
      <w:ins w:id="18" w:author="Leach, Sonia" w:date="2018-02-07T10:27:00Z">
        <w:r w:rsidRPr="005F079B">
          <w:rPr>
            <w:highlight w:val="yellow"/>
            <w:rPrChange w:id="19" w:author="Leach, Sonia" w:date="2018-02-07T10:27:00Z">
              <w:rPr/>
            </w:rPrChange>
          </w:rPr>
          <w:t>what you mean by ‘scientific goal that comes’&gt;</w:t>
        </w:r>
      </w:ins>
    </w:p>
    <w:p w:rsidR="00766D8D" w:rsidRDefault="00766D8D">
      <w:pPr>
        <w:rPr>
          <w:b/>
        </w:rPr>
      </w:pPr>
    </w:p>
    <w:p w:rsidR="008464E7" w:rsidRDefault="008464E7">
      <w:r w:rsidRPr="008464E7">
        <w:rPr>
          <w:u w:val="single"/>
        </w:rPr>
        <w:t>General caveat:</w:t>
      </w:r>
      <w:r>
        <w:t xml:space="preserve"> Some lexical cues do not </w:t>
      </w:r>
      <w:r w:rsidR="00054909">
        <w:t>conn</w:t>
      </w:r>
      <w:ins w:id="20" w:author="Leach, Sonia" w:date="2018-02-07T10:27:00Z">
        <w:r w:rsidR="005F079B">
          <w:t>o</w:t>
        </w:r>
      </w:ins>
      <w:del w:id="21" w:author="Leach, Sonia" w:date="2018-02-07T10:27:00Z">
        <w:r w:rsidR="00054909" w:rsidDel="005F079B">
          <w:delText>a</w:delText>
        </w:r>
      </w:del>
      <w:r w:rsidR="00054909">
        <w:t>te</w:t>
      </w:r>
      <w:r>
        <w:t xml:space="preserve"> the type of annotation.</w:t>
      </w:r>
    </w:p>
    <w:p w:rsidR="008464E7" w:rsidRPr="008464E7" w:rsidRDefault="008464E7"/>
    <w:p w:rsidR="000E1448" w:rsidRPr="008464E7" w:rsidRDefault="00C37B68" w:rsidP="008464E7">
      <w:pPr>
        <w:pStyle w:val="ListParagraph"/>
        <w:numPr>
          <w:ilvl w:val="0"/>
          <w:numId w:val="3"/>
        </w:numPr>
        <w:rPr>
          <w:b/>
        </w:rPr>
      </w:pPr>
      <w:r>
        <w:t>Evidence</w:t>
      </w:r>
      <w:r w:rsidR="000E1448">
        <w:t xml:space="preserve"> annotation</w:t>
      </w:r>
      <w:r w:rsidR="00E4718A">
        <w:t xml:space="preserve"> </w:t>
      </w:r>
      <w:ins w:id="22" w:author="Leach, Sonia" w:date="2018-02-07T10:28:00Z">
        <w:r w:rsidR="005F079B">
          <w:t xml:space="preserve"> = </w:t>
        </w:r>
        <w:r w:rsidR="005F079B" w:rsidRPr="005F079B">
          <w:rPr>
            <w:b/>
            <w:rPrChange w:id="23" w:author="Leach, Sonia" w:date="2018-02-07T10:29:00Z">
              <w:rPr/>
            </w:rPrChange>
          </w:rPr>
          <w:t>needs more evidence</w:t>
        </w:r>
        <w:r w:rsidR="005F079B">
          <w:t xml:space="preserve"> </w:t>
        </w:r>
      </w:ins>
      <w:del w:id="24" w:author="Leach, Sonia" w:date="2018-02-07T10:29:00Z">
        <w:r w:rsidR="00E4718A" w:rsidDel="005F079B">
          <w:delText>– 1 idea</w:delText>
        </w:r>
      </w:del>
    </w:p>
    <w:p w:rsidR="008464E7" w:rsidRPr="008464E7" w:rsidRDefault="008464E7" w:rsidP="008464E7">
      <w:pPr>
        <w:pStyle w:val="ListParagraph"/>
        <w:numPr>
          <w:ilvl w:val="1"/>
          <w:numId w:val="3"/>
        </w:numPr>
        <w:rPr>
          <w:b/>
        </w:rPr>
      </w:pPr>
      <w:r>
        <w:t xml:space="preserve">Sentences </w:t>
      </w:r>
      <w:r w:rsidR="007C0545">
        <w:t xml:space="preserve">where </w:t>
      </w:r>
      <w:r>
        <w:t>the author is not definitive on the truth value of the statement</w:t>
      </w:r>
      <w:r w:rsidR="00E37A91">
        <w:t>, including hedges</w:t>
      </w:r>
      <w:r>
        <w:t>. The truth value is not determined because more investigation is necessary. Ask yourself i</w:t>
      </w:r>
      <w:ins w:id="25" w:author="Leach, Sonia" w:date="2018-02-07T10:29:00Z">
        <w:r w:rsidR="005F079B">
          <w:t>f</w:t>
        </w:r>
      </w:ins>
      <w:del w:id="26" w:author="Leach, Sonia" w:date="2018-02-07T10:29:00Z">
        <w:r w:rsidDel="005F079B">
          <w:delText>s</w:delText>
        </w:r>
      </w:del>
      <w:r>
        <w:t xml:space="preserve"> more investigation </w:t>
      </w:r>
      <w:ins w:id="27" w:author="Leach, Sonia" w:date="2018-02-07T10:29:00Z">
        <w:r w:rsidR="005F079B">
          <w:t xml:space="preserve">is </w:t>
        </w:r>
      </w:ins>
      <w:r>
        <w:t>needed or not.</w:t>
      </w:r>
    </w:p>
    <w:p w:rsidR="008464E7" w:rsidRPr="00111460" w:rsidRDefault="008464E7" w:rsidP="008464E7">
      <w:pPr>
        <w:pStyle w:val="ListParagraph"/>
        <w:numPr>
          <w:ilvl w:val="2"/>
          <w:numId w:val="3"/>
        </w:numPr>
        <w:rPr>
          <w:b/>
        </w:rPr>
      </w:pPr>
      <w:r>
        <w:t>Potential</w:t>
      </w:r>
      <w:r w:rsidR="00111460">
        <w:t xml:space="preserve"> </w:t>
      </w:r>
      <w:del w:id="28" w:author="Leach, Sonia" w:date="2018-02-07T10:30:00Z">
        <w:r w:rsidR="00111460" w:rsidDel="005F079B">
          <w:delText>hedging</w:delText>
        </w:r>
        <w:r w:rsidDel="005F079B">
          <w:delText xml:space="preserve"> </w:delText>
        </w:r>
      </w:del>
      <w:r>
        <w:t>lexical cues: suggests, may, might, should, suspect, suppose, seem, appear, likely, possible, probably,</w:t>
      </w:r>
      <w:r w:rsidR="00546E28">
        <w:t xml:space="preserve"> what if</w:t>
      </w:r>
      <w:r w:rsidR="00753CF8">
        <w:t>, speculate, propose</w:t>
      </w:r>
      <w:r w:rsidR="00111460">
        <w:t>,</w:t>
      </w:r>
      <w:r w:rsidR="00C47416">
        <w:t xml:space="preserve"> what if,</w:t>
      </w:r>
      <w:r>
        <w:t xml:space="preserve"> etc.</w:t>
      </w:r>
    </w:p>
    <w:p w:rsidR="00111460" w:rsidRPr="008464E7" w:rsidRDefault="00111460" w:rsidP="008464E7">
      <w:pPr>
        <w:pStyle w:val="ListParagraph"/>
        <w:numPr>
          <w:ilvl w:val="2"/>
          <w:numId w:val="3"/>
        </w:numPr>
        <w:rPr>
          <w:b/>
        </w:rPr>
      </w:pPr>
      <w:r>
        <w:t xml:space="preserve">Other lexical cues: </w:t>
      </w:r>
    </w:p>
    <w:p w:rsidR="008464E7" w:rsidRPr="00BC7F5A" w:rsidRDefault="008464E7" w:rsidP="008464E7">
      <w:pPr>
        <w:pStyle w:val="ListParagraph"/>
        <w:numPr>
          <w:ilvl w:val="1"/>
          <w:numId w:val="3"/>
        </w:numPr>
        <w:rPr>
          <w:b/>
        </w:rPr>
      </w:pPr>
      <w:r>
        <w:t xml:space="preserve">We assume a statement annotated as </w:t>
      </w:r>
      <w:r w:rsidR="00753CF8">
        <w:t>“</w:t>
      </w:r>
      <w:del w:id="29" w:author="Leach, Sonia" w:date="2018-02-07T10:31:00Z">
        <w:r w:rsidDel="005F079B">
          <w:delText>speculative</w:delText>
        </w:r>
      </w:del>
      <w:ins w:id="30" w:author="Leach, Sonia" w:date="2018-02-07T10:31:00Z">
        <w:r w:rsidR="005F079B">
          <w:t>evidence</w:t>
        </w:r>
      </w:ins>
      <w:r w:rsidR="00753CF8">
        <w:t>”</w:t>
      </w:r>
      <w:r>
        <w:t xml:space="preserve"> needs </w:t>
      </w:r>
      <w:r w:rsidRPr="0012652E">
        <w:rPr>
          <w:b/>
        </w:rPr>
        <w:t>more</w:t>
      </w:r>
      <w:r>
        <w:t xml:space="preserve"> </w:t>
      </w:r>
      <w:r w:rsidRPr="002614F2">
        <w:rPr>
          <w:b/>
        </w:rPr>
        <w:t>evidence</w:t>
      </w:r>
      <w:r>
        <w:t xml:space="preserve"> in order to fully determine the truth value of the statement</w:t>
      </w:r>
      <w:ins w:id="31" w:author="Leach, Sonia" w:date="2018-02-07T10:31:00Z">
        <w:r w:rsidR="005F079B">
          <w:t>.</w:t>
        </w:r>
      </w:ins>
    </w:p>
    <w:p w:rsidR="00BC7F5A" w:rsidRPr="00BC7F5A" w:rsidRDefault="00BC7F5A" w:rsidP="008464E7">
      <w:pPr>
        <w:pStyle w:val="ListParagraph"/>
        <w:numPr>
          <w:ilvl w:val="1"/>
          <w:numId w:val="3"/>
        </w:numPr>
        <w:rPr>
          <w:b/>
        </w:rPr>
      </w:pPr>
      <w:r w:rsidRPr="00BC7F5A">
        <w:rPr>
          <w:b/>
        </w:rPr>
        <w:t xml:space="preserve">Goal for knowledge: </w:t>
      </w:r>
      <w:r w:rsidR="008072DA">
        <w:rPr>
          <w:b/>
        </w:rPr>
        <w:t>acquire evidence</w:t>
      </w:r>
    </w:p>
    <w:p w:rsidR="00AD4D7F" w:rsidRPr="00CA22A3" w:rsidRDefault="00983B96" w:rsidP="00CA22A3">
      <w:pPr>
        <w:pStyle w:val="ListParagraph"/>
        <w:numPr>
          <w:ilvl w:val="0"/>
          <w:numId w:val="3"/>
        </w:numPr>
        <w:rPr>
          <w:b/>
        </w:rPr>
      </w:pPr>
      <w:r>
        <w:t>New topic</w:t>
      </w:r>
      <w:r w:rsidR="00CA22A3">
        <w:t xml:space="preserve"> annotation</w:t>
      </w:r>
      <w:r w:rsidR="00BC7F5A">
        <w:t xml:space="preserve"> = </w:t>
      </w:r>
      <w:r w:rsidR="00BC7F5A" w:rsidRPr="00BC7F5A">
        <w:rPr>
          <w:b/>
        </w:rPr>
        <w:t>unexplored topic</w:t>
      </w:r>
    </w:p>
    <w:p w:rsidR="00CA22A3" w:rsidRPr="002614F2" w:rsidRDefault="00CA22A3" w:rsidP="00CA22A3">
      <w:pPr>
        <w:pStyle w:val="ListParagraph"/>
        <w:numPr>
          <w:ilvl w:val="1"/>
          <w:numId w:val="3"/>
        </w:numPr>
        <w:rPr>
          <w:b/>
        </w:rPr>
      </w:pPr>
      <w:r>
        <w:t xml:space="preserve">Sentences </w:t>
      </w:r>
      <w:r w:rsidR="002614F2">
        <w:t>that introduce a topic for future investigation. There is little know</w:t>
      </w:r>
      <w:r w:rsidR="002B6A7C">
        <w:t>n</w:t>
      </w:r>
      <w:r w:rsidR="002614F2">
        <w:t xml:space="preserve"> information about the topic presented except for the fact that it has not been studied.</w:t>
      </w:r>
    </w:p>
    <w:p w:rsidR="00AD4D7F" w:rsidRPr="007A740F" w:rsidRDefault="002614F2" w:rsidP="00A35CDE">
      <w:pPr>
        <w:pStyle w:val="ListParagraph"/>
        <w:numPr>
          <w:ilvl w:val="2"/>
          <w:numId w:val="3"/>
        </w:numPr>
        <w:rPr>
          <w:b/>
        </w:rPr>
      </w:pPr>
      <w:r>
        <w:t>Potential lexical cues: unclear, little is kn</w:t>
      </w:r>
      <w:r w:rsidR="00B06848">
        <w:t>own, unexplored, open question</w:t>
      </w:r>
      <w:r>
        <w:t xml:space="preserve">, not been determined, not been explored, not been studied, </w:t>
      </w:r>
      <w:r w:rsidR="00435CF8">
        <w:t>controversial, debated</w:t>
      </w:r>
      <w:r w:rsidR="00651119">
        <w:t>,</w:t>
      </w:r>
      <w:r w:rsidR="00111460">
        <w:t xml:space="preserve"> further investigation, not assessed, not comprehensively,</w:t>
      </w:r>
      <w:r w:rsidR="00C47416">
        <w:t xml:space="preserve"> limitation,</w:t>
      </w:r>
      <w:r w:rsidR="00CB1B95">
        <w:t xml:space="preserve"> not designed to, did not allow for</w:t>
      </w:r>
      <w:r w:rsidR="00EF3FEC">
        <w:t xml:space="preserve">, </w:t>
      </w:r>
      <w:r>
        <w:t xml:space="preserve">etc. </w:t>
      </w:r>
    </w:p>
    <w:p w:rsidR="007A740F" w:rsidRPr="00BC7F5A" w:rsidRDefault="007A740F" w:rsidP="007A740F">
      <w:pPr>
        <w:pStyle w:val="ListParagraph"/>
        <w:numPr>
          <w:ilvl w:val="1"/>
          <w:numId w:val="3"/>
        </w:numPr>
        <w:rPr>
          <w:b/>
        </w:rPr>
      </w:pPr>
      <w:r>
        <w:t xml:space="preserve">We assume a statement annotated as </w:t>
      </w:r>
      <w:del w:id="32" w:author="Leach, Sonia" w:date="2018-02-07T10:30:00Z">
        <w:r w:rsidDel="005F079B">
          <w:delText>“area of investigation”</w:delText>
        </w:r>
      </w:del>
      <w:ins w:id="33" w:author="Leach, Sonia" w:date="2018-02-07T10:30:00Z">
        <w:r w:rsidR="005F079B">
          <w:t>“new topic”</w:t>
        </w:r>
      </w:ins>
      <w:r w:rsidR="00C54C8A">
        <w:t xml:space="preserve"> could lead to another paper on the topic.</w:t>
      </w:r>
    </w:p>
    <w:p w:rsidR="00BC7F5A" w:rsidRDefault="00BC7F5A" w:rsidP="007A740F">
      <w:pPr>
        <w:pStyle w:val="ListParagraph"/>
        <w:numPr>
          <w:ilvl w:val="1"/>
          <w:numId w:val="3"/>
        </w:numPr>
        <w:rPr>
          <w:b/>
        </w:rPr>
      </w:pPr>
      <w:r w:rsidRPr="00AB66C1">
        <w:rPr>
          <w:b/>
        </w:rPr>
        <w:t>Goal for knowledge</w:t>
      </w:r>
      <w:r w:rsidRPr="006352F6">
        <w:rPr>
          <w:b/>
        </w:rPr>
        <w:t>: topic in</w:t>
      </w:r>
      <w:r>
        <w:t xml:space="preserve"> </w:t>
      </w:r>
      <w:r w:rsidR="00E821B9">
        <w:rPr>
          <w:b/>
        </w:rPr>
        <w:t>need of</w:t>
      </w:r>
      <w:r w:rsidRPr="00E821B9">
        <w:rPr>
          <w:b/>
        </w:rPr>
        <w:t xml:space="preserve"> investigation</w:t>
      </w:r>
      <w:r w:rsidR="0012652E">
        <w:rPr>
          <w:b/>
        </w:rPr>
        <w:t xml:space="preserve"> </w:t>
      </w:r>
    </w:p>
    <w:p w:rsidR="004E565F" w:rsidRPr="004E565F" w:rsidRDefault="004E565F" w:rsidP="004E565F">
      <w:pPr>
        <w:pStyle w:val="ListParagraph"/>
        <w:numPr>
          <w:ilvl w:val="0"/>
          <w:numId w:val="3"/>
        </w:numPr>
        <w:rPr>
          <w:b/>
        </w:rPr>
      </w:pPr>
      <w:r>
        <w:t>Neither annotation</w:t>
      </w:r>
    </w:p>
    <w:p w:rsidR="004E565F" w:rsidRPr="00A35CDE" w:rsidRDefault="004E565F" w:rsidP="004E565F">
      <w:pPr>
        <w:pStyle w:val="ListParagraph"/>
        <w:numPr>
          <w:ilvl w:val="1"/>
          <w:numId w:val="3"/>
        </w:numPr>
        <w:rPr>
          <w:b/>
        </w:rPr>
      </w:pPr>
      <w:r>
        <w:t>Neither of the other 2</w:t>
      </w:r>
    </w:p>
    <w:p w:rsidR="00AD4D7F" w:rsidRDefault="00AD4D7F">
      <w:pPr>
        <w:rPr>
          <w:b/>
        </w:rPr>
      </w:pPr>
    </w:p>
    <w:p w:rsidR="00AD4D7F" w:rsidRDefault="00AD4D7F">
      <w:pPr>
        <w:rPr>
          <w:b/>
        </w:rPr>
      </w:pPr>
    </w:p>
    <w:p w:rsidR="000D3A0D" w:rsidRDefault="000D3A0D">
      <w:pPr>
        <w:rPr>
          <w:b/>
        </w:rPr>
      </w:pPr>
    </w:p>
    <w:p w:rsidR="000D3A0D" w:rsidRDefault="000D3A0D">
      <w:pPr>
        <w:rPr>
          <w:b/>
        </w:rPr>
      </w:pPr>
    </w:p>
    <w:p w:rsidR="000D3A0D" w:rsidRDefault="000D3A0D">
      <w:pPr>
        <w:rPr>
          <w:b/>
        </w:rPr>
      </w:pPr>
    </w:p>
    <w:p w:rsidR="007C546D" w:rsidRDefault="007C546D">
      <w:pPr>
        <w:rPr>
          <w:b/>
        </w:rPr>
      </w:pPr>
      <w:r>
        <w:rPr>
          <w:b/>
        </w:rPr>
        <w:br w:type="page"/>
      </w:r>
    </w:p>
    <w:p w:rsidR="00F0128B" w:rsidRPr="007C5076" w:rsidRDefault="00F0128B">
      <w:pPr>
        <w:rPr>
          <w:b/>
        </w:rPr>
      </w:pPr>
      <w:r w:rsidRPr="007C5076">
        <w:rPr>
          <w:b/>
        </w:rPr>
        <w:lastRenderedPageBreak/>
        <w:t>Similar tasks</w:t>
      </w:r>
    </w:p>
    <w:tbl>
      <w:tblPr>
        <w:tblStyle w:val="TableGrid"/>
        <w:tblW w:w="9985" w:type="dxa"/>
        <w:tblLook w:val="04A0" w:firstRow="1" w:lastRow="0" w:firstColumn="1" w:lastColumn="0" w:noHBand="0" w:noVBand="1"/>
      </w:tblPr>
      <w:tblGrid>
        <w:gridCol w:w="3116"/>
        <w:gridCol w:w="3117"/>
        <w:gridCol w:w="3752"/>
      </w:tblGrid>
      <w:tr w:rsidR="00F85198" w:rsidTr="004E5AC5">
        <w:tc>
          <w:tcPr>
            <w:tcW w:w="3116" w:type="dxa"/>
          </w:tcPr>
          <w:p w:rsidR="00F85198" w:rsidRPr="00DB52DD" w:rsidRDefault="00F85198" w:rsidP="00F85198">
            <w:pPr>
              <w:rPr>
                <w:b/>
              </w:rPr>
            </w:pPr>
            <w:r w:rsidRPr="00DB52DD">
              <w:rPr>
                <w:b/>
              </w:rPr>
              <w:t>Author</w:t>
            </w:r>
          </w:p>
        </w:tc>
        <w:tc>
          <w:tcPr>
            <w:tcW w:w="3117" w:type="dxa"/>
          </w:tcPr>
          <w:p w:rsidR="00F85198" w:rsidRPr="00DB52DD" w:rsidRDefault="00F85198" w:rsidP="00F85198">
            <w:pPr>
              <w:rPr>
                <w:b/>
              </w:rPr>
            </w:pPr>
            <w:r w:rsidRPr="00DB52DD">
              <w:rPr>
                <w:b/>
              </w:rPr>
              <w:t>Task</w:t>
            </w:r>
          </w:p>
        </w:tc>
        <w:tc>
          <w:tcPr>
            <w:tcW w:w="3752" w:type="dxa"/>
          </w:tcPr>
          <w:p w:rsidR="00F85198" w:rsidRPr="00DB52DD" w:rsidRDefault="00F85198" w:rsidP="00F85198">
            <w:pPr>
              <w:rPr>
                <w:b/>
              </w:rPr>
            </w:pPr>
            <w:r w:rsidRPr="00DB52DD">
              <w:rPr>
                <w:b/>
              </w:rPr>
              <w:t>Definition</w:t>
            </w:r>
          </w:p>
        </w:tc>
      </w:tr>
      <w:tr w:rsidR="00F85198" w:rsidTr="004E5AC5">
        <w:tc>
          <w:tcPr>
            <w:tcW w:w="3116" w:type="dxa"/>
          </w:tcPr>
          <w:p w:rsidR="00F85198" w:rsidRDefault="00F85198" w:rsidP="00F85198">
            <w:r>
              <w:t>Elizabeth White Thesis</w:t>
            </w:r>
          </w:p>
        </w:tc>
        <w:tc>
          <w:tcPr>
            <w:tcW w:w="3117" w:type="dxa"/>
          </w:tcPr>
          <w:p w:rsidR="00F85198" w:rsidRDefault="00F85198" w:rsidP="00F85198">
            <w:r>
              <w:t>Argumentation</w:t>
            </w:r>
          </w:p>
        </w:tc>
        <w:tc>
          <w:tcPr>
            <w:tcW w:w="3752" w:type="dxa"/>
          </w:tcPr>
          <w:p w:rsidR="00F85198" w:rsidRDefault="00DB52DD" w:rsidP="00F85198">
            <w:r>
              <w:t>Summarizing the paper = scientific methods, cognition, discourse, negation, causation, and modality</w:t>
            </w:r>
          </w:p>
        </w:tc>
      </w:tr>
      <w:tr w:rsidR="00F85198" w:rsidTr="004E5AC5">
        <w:tc>
          <w:tcPr>
            <w:tcW w:w="3116" w:type="dxa"/>
          </w:tcPr>
          <w:p w:rsidR="00F85198" w:rsidRDefault="004E5AC5" w:rsidP="00F85198">
            <w:r>
              <w:t>Zerva/Ananiado</w:t>
            </w:r>
            <w:r w:rsidR="0034441E">
              <w:t xml:space="preserve"> (2017)</w:t>
            </w:r>
          </w:p>
        </w:tc>
        <w:tc>
          <w:tcPr>
            <w:tcW w:w="3117" w:type="dxa"/>
          </w:tcPr>
          <w:p w:rsidR="00F85198" w:rsidRDefault="000F0F70" w:rsidP="00F85198">
            <w:r>
              <w:t>Uncertainty</w:t>
            </w:r>
          </w:p>
        </w:tc>
        <w:tc>
          <w:tcPr>
            <w:tcW w:w="3752" w:type="dxa"/>
          </w:tcPr>
          <w:p w:rsidR="00F85198" w:rsidRDefault="004E5AC5" w:rsidP="00F85198">
            <w:r>
              <w:t>Assessing the confidence of related information in terms of the certainty of a statement based on its textual context – hypotheses, speculated outcome, case under investigation, result attributed to an unclear external source (Medlock 2008)</w:t>
            </w:r>
          </w:p>
          <w:p w:rsidR="004E5AC5" w:rsidRDefault="004E5AC5" w:rsidP="004E5AC5">
            <w:pPr>
              <w:pStyle w:val="ListParagraph"/>
              <w:numPr>
                <w:ilvl w:val="0"/>
                <w:numId w:val="2"/>
              </w:numPr>
            </w:pPr>
            <w:r>
              <w:t>Uncertainty of events and particularly linking it with interactions in pathways and interaction networks</w:t>
            </w:r>
          </w:p>
        </w:tc>
      </w:tr>
      <w:tr w:rsidR="00F85198" w:rsidTr="004E5AC5">
        <w:tc>
          <w:tcPr>
            <w:tcW w:w="3116" w:type="dxa"/>
          </w:tcPr>
          <w:p w:rsidR="00F85198" w:rsidRDefault="0034441E" w:rsidP="00F85198">
            <w:r>
              <w:t>Light</w:t>
            </w:r>
            <w:r w:rsidR="00742E17">
              <w:t xml:space="preserve"> (2004)</w:t>
            </w:r>
            <w:r w:rsidR="00DD5D48">
              <w:t xml:space="preserve"> </w:t>
            </w:r>
            <w:r w:rsidR="00CC77D3">
              <w:t>- future work/applications:</w:t>
            </w:r>
          </w:p>
          <w:p w:rsidR="008A053A" w:rsidRDefault="008A053A" w:rsidP="008A053A">
            <w:pPr>
              <w:pStyle w:val="ListParagraph"/>
              <w:numPr>
                <w:ilvl w:val="0"/>
                <w:numId w:val="2"/>
              </w:numPr>
            </w:pPr>
            <w:r>
              <w:t>Speculation search engine</w:t>
            </w:r>
          </w:p>
          <w:p w:rsidR="008A053A" w:rsidRDefault="008A053A" w:rsidP="008A053A">
            <w:pPr>
              <w:pStyle w:val="ListParagraph"/>
              <w:numPr>
                <w:ilvl w:val="0"/>
                <w:numId w:val="2"/>
              </w:numPr>
            </w:pPr>
            <w:r>
              <w:t>Knowledge discovery test set</w:t>
            </w:r>
          </w:p>
        </w:tc>
        <w:tc>
          <w:tcPr>
            <w:tcW w:w="3117" w:type="dxa"/>
          </w:tcPr>
          <w:p w:rsidR="00F85198" w:rsidRDefault="0034441E" w:rsidP="00F85198">
            <w:r>
              <w:t>Speculative language</w:t>
            </w:r>
            <w:r w:rsidR="008A053A">
              <w:t xml:space="preserve"> – distinguished between high and low but didn’t work</w:t>
            </w:r>
          </w:p>
        </w:tc>
        <w:tc>
          <w:tcPr>
            <w:tcW w:w="3752" w:type="dxa"/>
          </w:tcPr>
          <w:p w:rsidR="00F85198" w:rsidRDefault="00DD5D48" w:rsidP="00F85198">
            <w:r>
              <w:t>Expressions of levels of belief: the expressions of hypotheses, tentative conclusions, hedges, and speculations – (Affect)</w:t>
            </w:r>
          </w:p>
        </w:tc>
      </w:tr>
      <w:tr w:rsidR="00C16623" w:rsidTr="004E5AC5">
        <w:tc>
          <w:tcPr>
            <w:tcW w:w="3116" w:type="dxa"/>
          </w:tcPr>
          <w:p w:rsidR="00C16623" w:rsidRDefault="004A460F" w:rsidP="00F85198">
            <w:r>
              <w:t>Vincze</w:t>
            </w:r>
            <w:r w:rsidR="00F940D2">
              <w:t xml:space="preserve"> and Csirik</w:t>
            </w:r>
            <w:r>
              <w:t xml:space="preserve"> (2008)</w:t>
            </w:r>
          </w:p>
          <w:p w:rsidR="0045454C" w:rsidRDefault="0045454C" w:rsidP="0045454C">
            <w:pPr>
              <w:pStyle w:val="ListParagraph"/>
              <w:numPr>
                <w:ilvl w:val="0"/>
                <w:numId w:val="2"/>
              </w:numPr>
            </w:pPr>
            <w:r>
              <w:t xml:space="preserve">Annotation guidelines includes keywords but cautions </w:t>
            </w:r>
          </w:p>
          <w:p w:rsidR="00F94617" w:rsidRDefault="00F94617" w:rsidP="00F94617">
            <w:pPr>
              <w:pStyle w:val="ListParagraph"/>
              <w:numPr>
                <w:ilvl w:val="0"/>
                <w:numId w:val="2"/>
              </w:numPr>
            </w:pPr>
            <w:r>
              <w:t>Scientific texts harder than clinical stuff – not many articles annotated</w:t>
            </w:r>
          </w:p>
        </w:tc>
        <w:tc>
          <w:tcPr>
            <w:tcW w:w="3117" w:type="dxa"/>
          </w:tcPr>
          <w:p w:rsidR="00C16623" w:rsidRDefault="004A460F" w:rsidP="00F85198">
            <w:r>
              <w:t xml:space="preserve">Bioscope – uncertainty and negation </w:t>
            </w:r>
            <w:r w:rsidR="00E76492">
              <w:t>corpus</w:t>
            </w:r>
          </w:p>
          <w:p w:rsidR="0045454C" w:rsidRDefault="0045454C" w:rsidP="00F85198"/>
        </w:tc>
        <w:tc>
          <w:tcPr>
            <w:tcW w:w="3752" w:type="dxa"/>
          </w:tcPr>
          <w:p w:rsidR="00C16623" w:rsidRDefault="00C96D49" w:rsidP="00F85198">
            <w:r>
              <w:t>Impressions, hypothesized explanations of experimental results or negative findings</w:t>
            </w:r>
          </w:p>
          <w:p w:rsidR="00C96D49" w:rsidRDefault="00C96D49" w:rsidP="00F85198">
            <w:r>
              <w:t>Speculation = hedge/soft negation</w:t>
            </w:r>
          </w:p>
        </w:tc>
      </w:tr>
      <w:tr w:rsidR="00C16623" w:rsidTr="004E5AC5">
        <w:tc>
          <w:tcPr>
            <w:tcW w:w="3116" w:type="dxa"/>
          </w:tcPr>
          <w:p w:rsidR="00C16623" w:rsidRDefault="00634F0B" w:rsidP="00F85198">
            <w:r>
              <w:t xml:space="preserve">Kilicoglu </w:t>
            </w:r>
            <w:r w:rsidR="000E3AC6">
              <w:t xml:space="preserve">and Bergler </w:t>
            </w:r>
            <w:r>
              <w:t>(2008)</w:t>
            </w:r>
          </w:p>
        </w:tc>
        <w:tc>
          <w:tcPr>
            <w:tcW w:w="3117" w:type="dxa"/>
          </w:tcPr>
          <w:p w:rsidR="00C16623" w:rsidRDefault="00F244CE" w:rsidP="00F85198">
            <w:r>
              <w:t>Speculative language = hedging</w:t>
            </w:r>
          </w:p>
        </w:tc>
        <w:tc>
          <w:tcPr>
            <w:tcW w:w="3752" w:type="dxa"/>
          </w:tcPr>
          <w:p w:rsidR="00C16623" w:rsidRDefault="00ED6FFF" w:rsidP="00F85198">
            <w:r>
              <w:t>Nice review of previous work</w:t>
            </w:r>
          </w:p>
          <w:p w:rsidR="00ED6FFF" w:rsidRDefault="00ED6FFF" w:rsidP="00F85198">
            <w:r>
              <w:t>Builds off of hyland</w:t>
            </w:r>
          </w:p>
        </w:tc>
      </w:tr>
      <w:tr w:rsidR="00C16623" w:rsidTr="004E5AC5">
        <w:tc>
          <w:tcPr>
            <w:tcW w:w="3116" w:type="dxa"/>
          </w:tcPr>
          <w:p w:rsidR="00C16623" w:rsidRDefault="0060770F" w:rsidP="00F85198">
            <w:r>
              <w:t>Hyland (1998)</w:t>
            </w:r>
          </w:p>
        </w:tc>
        <w:tc>
          <w:tcPr>
            <w:tcW w:w="3117" w:type="dxa"/>
          </w:tcPr>
          <w:p w:rsidR="00C16623" w:rsidRDefault="00A574E6" w:rsidP="00F85198">
            <w:r>
              <w:t>H</w:t>
            </w:r>
            <w:r w:rsidR="00CA4AF0">
              <w:t>edging</w:t>
            </w:r>
          </w:p>
        </w:tc>
        <w:tc>
          <w:tcPr>
            <w:tcW w:w="3752" w:type="dxa"/>
          </w:tcPr>
          <w:p w:rsidR="00C16623" w:rsidRDefault="00A574E6" w:rsidP="00F85198">
            <w:r>
              <w:t>One part of epistemic modality, it indicates an unwillingness to make an explicit and complete commitment to the truth of propositions</w:t>
            </w:r>
          </w:p>
        </w:tc>
      </w:tr>
      <w:tr w:rsidR="002370CF" w:rsidTr="004E5AC5">
        <w:tc>
          <w:tcPr>
            <w:tcW w:w="3116" w:type="dxa"/>
          </w:tcPr>
          <w:p w:rsidR="002370CF" w:rsidRDefault="002370CF" w:rsidP="00F85198">
            <w:r>
              <w:t xml:space="preserve">Medlock </w:t>
            </w:r>
            <w:r w:rsidR="00EA3265">
              <w:t>(2007)</w:t>
            </w:r>
          </w:p>
          <w:p w:rsidR="00BD294E" w:rsidRDefault="00BD294E" w:rsidP="00BD294E">
            <w:pPr>
              <w:pStyle w:val="ListParagraph"/>
              <w:numPr>
                <w:ilvl w:val="0"/>
                <w:numId w:val="2"/>
              </w:numPr>
            </w:pPr>
            <w:r>
              <w:t xml:space="preserve">Single terms as features, based on intuition that many </w:t>
            </w:r>
            <w:r>
              <w:lastRenderedPageBreak/>
              <w:t>hedge cues are single terms</w:t>
            </w:r>
          </w:p>
          <w:p w:rsidR="00B3345F" w:rsidRDefault="00B3345F" w:rsidP="00BD294E">
            <w:pPr>
              <w:pStyle w:val="ListParagraph"/>
              <w:numPr>
                <w:ilvl w:val="0"/>
                <w:numId w:val="2"/>
              </w:numPr>
            </w:pPr>
            <w:r>
              <w:t>Defined non-hedges as no cues for hedges = problematic</w:t>
            </w:r>
          </w:p>
          <w:p w:rsidR="004A3F1F" w:rsidRDefault="004A3F1F" w:rsidP="004A3F1F">
            <w:r>
              <w:t xml:space="preserve">Future = </w:t>
            </w:r>
          </w:p>
        </w:tc>
        <w:tc>
          <w:tcPr>
            <w:tcW w:w="3117" w:type="dxa"/>
          </w:tcPr>
          <w:p w:rsidR="002370CF" w:rsidRDefault="001F1AB1" w:rsidP="00F85198">
            <w:r>
              <w:lastRenderedPageBreak/>
              <w:t xml:space="preserve">Hedging </w:t>
            </w:r>
          </w:p>
        </w:tc>
        <w:tc>
          <w:tcPr>
            <w:tcW w:w="3752" w:type="dxa"/>
          </w:tcPr>
          <w:p w:rsidR="002370CF" w:rsidRDefault="009946F1" w:rsidP="00F85198">
            <w:r>
              <w:t>Under the umbrella of subjectivity</w:t>
            </w:r>
          </w:p>
          <w:p w:rsidR="009946F1" w:rsidRDefault="009946F1" w:rsidP="009946F1">
            <w:pPr>
              <w:pStyle w:val="ListParagraph"/>
              <w:numPr>
                <w:ilvl w:val="0"/>
                <w:numId w:val="2"/>
              </w:numPr>
            </w:pPr>
            <w:r>
              <w:t>Authorial opinion</w:t>
            </w:r>
          </w:p>
          <w:p w:rsidR="00F10F3A" w:rsidRDefault="00531745" w:rsidP="00531745">
            <w:r>
              <w:t xml:space="preserve">Hedge: </w:t>
            </w:r>
          </w:p>
          <w:p w:rsidR="00531745" w:rsidRDefault="00531745" w:rsidP="00F10F3A">
            <w:pPr>
              <w:pStyle w:val="ListParagraph"/>
              <w:numPr>
                <w:ilvl w:val="0"/>
                <w:numId w:val="2"/>
              </w:numPr>
            </w:pPr>
            <w:r>
              <w:t xml:space="preserve">an assertion relating to a result that does not </w:t>
            </w:r>
            <w:r>
              <w:lastRenderedPageBreak/>
              <w:t xml:space="preserve">necessarily follow from </w:t>
            </w:r>
            <w:r w:rsidR="00F10F3A">
              <w:t>work presented but extrapolated from it (Light)</w:t>
            </w:r>
          </w:p>
          <w:p w:rsidR="00F10F3A" w:rsidRDefault="00F10F3A" w:rsidP="00F10F3A">
            <w:pPr>
              <w:pStyle w:val="ListParagraph"/>
              <w:numPr>
                <w:ilvl w:val="0"/>
                <w:numId w:val="2"/>
              </w:numPr>
            </w:pPr>
            <w:r>
              <w:t>relay of hedge made in previous work</w:t>
            </w:r>
          </w:p>
          <w:p w:rsidR="00F10F3A" w:rsidRDefault="00F10F3A" w:rsidP="00F10F3A">
            <w:pPr>
              <w:pStyle w:val="ListParagraph"/>
              <w:numPr>
                <w:ilvl w:val="0"/>
                <w:numId w:val="2"/>
              </w:numPr>
            </w:pPr>
            <w:r>
              <w:t>statement of knowledge paucity</w:t>
            </w:r>
          </w:p>
          <w:p w:rsidR="00F10F3A" w:rsidRDefault="00F10F3A" w:rsidP="00F10F3A">
            <w:pPr>
              <w:pStyle w:val="ListParagraph"/>
              <w:numPr>
                <w:ilvl w:val="0"/>
                <w:numId w:val="2"/>
              </w:numPr>
            </w:pPr>
            <w:r>
              <w:t>speculative question</w:t>
            </w:r>
          </w:p>
          <w:p w:rsidR="00F10F3A" w:rsidRDefault="00F10F3A" w:rsidP="00F10F3A">
            <w:pPr>
              <w:pStyle w:val="ListParagraph"/>
              <w:numPr>
                <w:ilvl w:val="0"/>
                <w:numId w:val="2"/>
              </w:numPr>
            </w:pPr>
            <w:r>
              <w:t>statement of speculative hypothesis</w:t>
            </w:r>
          </w:p>
          <w:p w:rsidR="00F10F3A" w:rsidRDefault="00F10F3A" w:rsidP="00F10F3A">
            <w:pPr>
              <w:pStyle w:val="ListParagraph"/>
              <w:numPr>
                <w:ilvl w:val="0"/>
                <w:numId w:val="2"/>
              </w:numPr>
            </w:pPr>
            <w:r>
              <w:t>anaphoric hedge reference</w:t>
            </w:r>
          </w:p>
        </w:tc>
      </w:tr>
      <w:tr w:rsidR="002370CF" w:rsidTr="004E5AC5">
        <w:tc>
          <w:tcPr>
            <w:tcW w:w="3116" w:type="dxa"/>
          </w:tcPr>
          <w:p w:rsidR="002370CF" w:rsidRDefault="00EA3265" w:rsidP="00F85198">
            <w:r>
              <w:lastRenderedPageBreak/>
              <w:t>Farkas - CoNLL (2010)</w:t>
            </w:r>
          </w:p>
          <w:p w:rsidR="00E92257" w:rsidRDefault="00E92257" w:rsidP="00E92257">
            <w:pPr>
              <w:pStyle w:val="ListParagraph"/>
              <w:numPr>
                <w:ilvl w:val="0"/>
                <w:numId w:val="2"/>
              </w:numPr>
            </w:pPr>
            <w:r>
              <w:t>application: information extraction, making sure everything is certain</w:t>
            </w:r>
          </w:p>
        </w:tc>
        <w:tc>
          <w:tcPr>
            <w:tcW w:w="3117" w:type="dxa"/>
          </w:tcPr>
          <w:p w:rsidR="002370CF" w:rsidRDefault="0061112C" w:rsidP="0061112C">
            <w:r>
              <w:t>Uncertainty cues and their linguistic scope</w:t>
            </w:r>
          </w:p>
        </w:tc>
        <w:tc>
          <w:tcPr>
            <w:tcW w:w="3752" w:type="dxa"/>
          </w:tcPr>
          <w:p w:rsidR="002370CF" w:rsidRDefault="007E6227" w:rsidP="00F85198">
            <w:r>
              <w:t>Hedges = indicating that authors do not or cannot back up their opinions/statements with facts</w:t>
            </w:r>
          </w:p>
        </w:tc>
      </w:tr>
      <w:tr w:rsidR="002370CF" w:rsidTr="004E5AC5">
        <w:tc>
          <w:tcPr>
            <w:tcW w:w="3116" w:type="dxa"/>
          </w:tcPr>
          <w:p w:rsidR="002370CF" w:rsidRDefault="003C7D87" w:rsidP="00F85198">
            <w:r>
              <w:t>Ganter (2009)</w:t>
            </w:r>
          </w:p>
        </w:tc>
        <w:tc>
          <w:tcPr>
            <w:tcW w:w="3117" w:type="dxa"/>
          </w:tcPr>
          <w:p w:rsidR="002370CF" w:rsidRDefault="00712262" w:rsidP="00F85198">
            <w:r>
              <w:t>Hedges by chasing weasels!</w:t>
            </w:r>
            <w:r w:rsidR="0001685D">
              <w:t xml:space="preserve"> – Wikipedia </w:t>
            </w:r>
          </w:p>
          <w:p w:rsidR="0001685D" w:rsidRDefault="0001685D" w:rsidP="0001685D">
            <w:pPr>
              <w:pStyle w:val="ListParagraph"/>
              <w:numPr>
                <w:ilvl w:val="0"/>
                <w:numId w:val="2"/>
              </w:numPr>
            </w:pPr>
            <w:r>
              <w:t>goal: to get rid of non-factual information</w:t>
            </w:r>
          </w:p>
        </w:tc>
        <w:tc>
          <w:tcPr>
            <w:tcW w:w="3752" w:type="dxa"/>
          </w:tcPr>
          <w:p w:rsidR="002370CF" w:rsidRDefault="0001685D" w:rsidP="00F85198">
            <w:r>
              <w:t>Offer an opinion without really backing it up and… are really used to express a non-neutral point of view</w:t>
            </w:r>
          </w:p>
        </w:tc>
      </w:tr>
      <w:tr w:rsidR="00296971" w:rsidTr="004E5AC5">
        <w:tc>
          <w:tcPr>
            <w:tcW w:w="3116" w:type="dxa"/>
          </w:tcPr>
          <w:p w:rsidR="00296971" w:rsidRDefault="00664AC4" w:rsidP="00F85198">
            <w:r>
              <w:t>Ram and Hunter (1992)</w:t>
            </w:r>
          </w:p>
        </w:tc>
        <w:tc>
          <w:tcPr>
            <w:tcW w:w="3117" w:type="dxa"/>
          </w:tcPr>
          <w:p w:rsidR="00296971" w:rsidRDefault="0074602D" w:rsidP="00F85198">
            <w:r>
              <w:t>Goals/desires for knowledge</w:t>
            </w:r>
          </w:p>
        </w:tc>
        <w:tc>
          <w:tcPr>
            <w:tcW w:w="3752" w:type="dxa"/>
          </w:tcPr>
          <w:p w:rsidR="00296971" w:rsidRDefault="0074602D" w:rsidP="00F85198">
            <w:r>
              <w:t>A knowledge goal represents the need to fill in gaps in the reasoner’s knowledge base that are detected when a piece of information required for a task turns out to be missing, incorrect, or otherwise problematic</w:t>
            </w:r>
          </w:p>
          <w:p w:rsidR="0074602D" w:rsidRDefault="0074602D" w:rsidP="0074602D">
            <w:pPr>
              <w:pStyle w:val="ListParagraph"/>
              <w:numPr>
                <w:ilvl w:val="0"/>
                <w:numId w:val="2"/>
              </w:numPr>
            </w:pPr>
            <w:r>
              <w:t>gaps give rise to new questions</w:t>
            </w:r>
            <w:r w:rsidR="009B3F38">
              <w:t>, which in turn stimulate further interest in the topic</w:t>
            </w:r>
          </w:p>
          <w:p w:rsidR="009B3F38" w:rsidRDefault="009B3F38" w:rsidP="0074602D">
            <w:pPr>
              <w:pStyle w:val="ListParagraph"/>
              <w:numPr>
                <w:ilvl w:val="0"/>
                <w:numId w:val="2"/>
              </w:numPr>
            </w:pPr>
            <w:r>
              <w:t>underlying goal: learn and improve one’s model of the world</w:t>
            </w:r>
          </w:p>
        </w:tc>
      </w:tr>
    </w:tbl>
    <w:p w:rsidR="00A23029" w:rsidRDefault="00A23029" w:rsidP="00F85198"/>
    <w:p w:rsidR="00A23029" w:rsidRDefault="00A23029">
      <w:r>
        <w:br w:type="page"/>
      </w:r>
    </w:p>
    <w:p w:rsidR="00A23029" w:rsidRPr="005D1E9A" w:rsidRDefault="00A23029" w:rsidP="00A23029">
      <w:pPr>
        <w:rPr>
          <w:b/>
        </w:rPr>
      </w:pPr>
      <w:r w:rsidRPr="005D1E9A">
        <w:rPr>
          <w:b/>
        </w:rPr>
        <w:lastRenderedPageBreak/>
        <w:t>Ignorance identifying guidelines</w:t>
      </w:r>
      <w:r>
        <w:rPr>
          <w:b/>
        </w:rPr>
        <w:t xml:space="preserve"> – SCIENTIFIC GOALS</w:t>
      </w:r>
      <w:r w:rsidR="00D51AA4">
        <w:rPr>
          <w:b/>
        </w:rPr>
        <w:t xml:space="preserve"> - old</w:t>
      </w:r>
    </w:p>
    <w:p w:rsidR="00A23029" w:rsidRDefault="00A23029" w:rsidP="00A23029">
      <w:r>
        <w:t xml:space="preserve">Determine if a sentence/passage given includes some ignorance. Ignorance is defined as a known unknown in the literature throughout all time that a goal can be created for to solve. Ignorance is a form of incompleteness that the goal aims to complete. </w:t>
      </w:r>
      <w:r w:rsidRPr="007E2E1B">
        <w:t xml:space="preserve">For example, “consequently, an unknown proportion of the current plant diversity in this habitat type will go extinct if no new conservation actions aimed at large-scale habitat restoration are initiated.” The goal here is to initiate new conservation actions aimed at large-scale habitat restoration. </w:t>
      </w:r>
    </w:p>
    <w:p w:rsidR="00A23029" w:rsidRDefault="00A23029" w:rsidP="00A23029"/>
    <w:p w:rsidR="00A23029" w:rsidRDefault="00A23029" w:rsidP="00A23029">
      <w:r>
        <w:t>In contrast to an ignorance statement is a definite statement including observations, methods, and previous work usually (</w:t>
      </w:r>
      <w:r w:rsidRPr="00263652">
        <w:t>light2004language</w:t>
      </w:r>
      <w:r>
        <w:t>). If no scientific goal can come from the statement, then it is not ignorance</w:t>
      </w:r>
    </w:p>
    <w:p w:rsidR="00A23029" w:rsidRDefault="00A23029" w:rsidP="00A23029"/>
    <w:p w:rsidR="00A23029" w:rsidRDefault="00A23029" w:rsidP="00A23029">
      <w:r>
        <w:t xml:space="preserve">There is gradation </w:t>
      </w:r>
      <w:r w:rsidRPr="007E2E1B">
        <w:t>in terms of (in)completeness: how complete is the question we are trying to answer. For example, “these results suggest that lipolytic enzymes could be regarded as potent targets for future drug development.” The goal is to find out if lipolytic enzymes can be used for drug development. The “suggests” shows that we have some knowledge to support this idea but need more before we conclude that we can use it.</w:t>
      </w:r>
    </w:p>
    <w:p w:rsidR="00A23029" w:rsidRDefault="00A23029" w:rsidP="00A23029"/>
    <w:p w:rsidR="00A23029" w:rsidRDefault="00A23029" w:rsidP="00A23029">
      <w:r w:rsidRPr="007D2D97">
        <w:rPr>
          <w:b/>
        </w:rPr>
        <w:t>Task:</w:t>
      </w:r>
      <w:r>
        <w:t xml:space="preserve"> Mark each sentence with an I for ignorance, with a N for not ignorance, or a U for unclear. If the sentence is marked ignorance, please highlight the word(s) that indicated that and write out the goal that needs to be solved. </w:t>
      </w:r>
    </w:p>
    <w:p w:rsidR="00F0128B" w:rsidRDefault="00F0128B" w:rsidP="00F85198"/>
    <w:sectPr w:rsidR="00F0128B"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63CF"/>
    <w:multiLevelType w:val="hybridMultilevel"/>
    <w:tmpl w:val="75C0EBFE"/>
    <w:lvl w:ilvl="0" w:tplc="EA94AFB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E6FE3"/>
    <w:multiLevelType w:val="hybridMultilevel"/>
    <w:tmpl w:val="D3FE637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F0285"/>
    <w:multiLevelType w:val="hybridMultilevel"/>
    <w:tmpl w:val="9014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C056B"/>
    <w:multiLevelType w:val="hybridMultilevel"/>
    <w:tmpl w:val="64E8AA8E"/>
    <w:lvl w:ilvl="0" w:tplc="300A4A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ach, Sonia">
    <w15:presenceInfo w15:providerId="AD" w15:userId="S-1-5-21-1702258830-3618880242-2841865946-13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79"/>
    <w:rsid w:val="0001685D"/>
    <w:rsid w:val="00045533"/>
    <w:rsid w:val="00054909"/>
    <w:rsid w:val="00060700"/>
    <w:rsid w:val="00060E80"/>
    <w:rsid w:val="000620CF"/>
    <w:rsid w:val="0009443C"/>
    <w:rsid w:val="000A1588"/>
    <w:rsid w:val="000D3A0D"/>
    <w:rsid w:val="000E1448"/>
    <w:rsid w:val="000E3AC6"/>
    <w:rsid w:val="000F0F70"/>
    <w:rsid w:val="001055E1"/>
    <w:rsid w:val="00111460"/>
    <w:rsid w:val="00113EBA"/>
    <w:rsid w:val="0012652E"/>
    <w:rsid w:val="00153715"/>
    <w:rsid w:val="001A110C"/>
    <w:rsid w:val="001F1AB1"/>
    <w:rsid w:val="002370CF"/>
    <w:rsid w:val="002614F2"/>
    <w:rsid w:val="00263652"/>
    <w:rsid w:val="00296971"/>
    <w:rsid w:val="002B6A7C"/>
    <w:rsid w:val="003019AB"/>
    <w:rsid w:val="003146DD"/>
    <w:rsid w:val="0034441E"/>
    <w:rsid w:val="003C7D87"/>
    <w:rsid w:val="00423F9E"/>
    <w:rsid w:val="00435CF8"/>
    <w:rsid w:val="0045454C"/>
    <w:rsid w:val="004546F9"/>
    <w:rsid w:val="004746C0"/>
    <w:rsid w:val="004846A2"/>
    <w:rsid w:val="004A3F1F"/>
    <w:rsid w:val="004A460F"/>
    <w:rsid w:val="004C273F"/>
    <w:rsid w:val="004E565F"/>
    <w:rsid w:val="004E5AC5"/>
    <w:rsid w:val="0051049C"/>
    <w:rsid w:val="00517065"/>
    <w:rsid w:val="00531745"/>
    <w:rsid w:val="00546E28"/>
    <w:rsid w:val="005D1E9A"/>
    <w:rsid w:val="005F079B"/>
    <w:rsid w:val="005F552F"/>
    <w:rsid w:val="0060770F"/>
    <w:rsid w:val="0061112C"/>
    <w:rsid w:val="00634F0B"/>
    <w:rsid w:val="006352F6"/>
    <w:rsid w:val="00651119"/>
    <w:rsid w:val="00662D13"/>
    <w:rsid w:val="00664AC4"/>
    <w:rsid w:val="0067508D"/>
    <w:rsid w:val="00712262"/>
    <w:rsid w:val="0072638A"/>
    <w:rsid w:val="00742E17"/>
    <w:rsid w:val="0074602D"/>
    <w:rsid w:val="00752F52"/>
    <w:rsid w:val="00753CF8"/>
    <w:rsid w:val="00766D8D"/>
    <w:rsid w:val="007A740F"/>
    <w:rsid w:val="007C0545"/>
    <w:rsid w:val="007C1E7D"/>
    <w:rsid w:val="007C5076"/>
    <w:rsid w:val="007C546D"/>
    <w:rsid w:val="007D2D97"/>
    <w:rsid w:val="007E2E1B"/>
    <w:rsid w:val="007E6227"/>
    <w:rsid w:val="007E64AA"/>
    <w:rsid w:val="0080095F"/>
    <w:rsid w:val="008072DA"/>
    <w:rsid w:val="00827536"/>
    <w:rsid w:val="008464E7"/>
    <w:rsid w:val="008A053A"/>
    <w:rsid w:val="008B19CE"/>
    <w:rsid w:val="00922404"/>
    <w:rsid w:val="00943D7C"/>
    <w:rsid w:val="009667BE"/>
    <w:rsid w:val="00983B96"/>
    <w:rsid w:val="009946F1"/>
    <w:rsid w:val="009B3F38"/>
    <w:rsid w:val="009F7613"/>
    <w:rsid w:val="00A23029"/>
    <w:rsid w:val="00A35CDE"/>
    <w:rsid w:val="00A574E6"/>
    <w:rsid w:val="00A60599"/>
    <w:rsid w:val="00A8339C"/>
    <w:rsid w:val="00AB5378"/>
    <w:rsid w:val="00AB66C1"/>
    <w:rsid w:val="00AD4D7F"/>
    <w:rsid w:val="00AE75F6"/>
    <w:rsid w:val="00B06848"/>
    <w:rsid w:val="00B25057"/>
    <w:rsid w:val="00B3345F"/>
    <w:rsid w:val="00B362A2"/>
    <w:rsid w:val="00B70A55"/>
    <w:rsid w:val="00BC7F5A"/>
    <w:rsid w:val="00BD294E"/>
    <w:rsid w:val="00C124F0"/>
    <w:rsid w:val="00C16623"/>
    <w:rsid w:val="00C37B68"/>
    <w:rsid w:val="00C47416"/>
    <w:rsid w:val="00C54C8A"/>
    <w:rsid w:val="00C75715"/>
    <w:rsid w:val="00C76D19"/>
    <w:rsid w:val="00C96D49"/>
    <w:rsid w:val="00CA22A3"/>
    <w:rsid w:val="00CA4AF0"/>
    <w:rsid w:val="00CB1B95"/>
    <w:rsid w:val="00CB2587"/>
    <w:rsid w:val="00CC77D3"/>
    <w:rsid w:val="00CF44AF"/>
    <w:rsid w:val="00D27D6A"/>
    <w:rsid w:val="00D51AA4"/>
    <w:rsid w:val="00DB52DD"/>
    <w:rsid w:val="00DD5D48"/>
    <w:rsid w:val="00E02379"/>
    <w:rsid w:val="00E2095E"/>
    <w:rsid w:val="00E37A91"/>
    <w:rsid w:val="00E4718A"/>
    <w:rsid w:val="00E5256E"/>
    <w:rsid w:val="00E64E36"/>
    <w:rsid w:val="00E76492"/>
    <w:rsid w:val="00E821B9"/>
    <w:rsid w:val="00E85606"/>
    <w:rsid w:val="00E92257"/>
    <w:rsid w:val="00EA3265"/>
    <w:rsid w:val="00ED6FFF"/>
    <w:rsid w:val="00EE493C"/>
    <w:rsid w:val="00EF3FEC"/>
    <w:rsid w:val="00F0128B"/>
    <w:rsid w:val="00F01A51"/>
    <w:rsid w:val="00F10F3A"/>
    <w:rsid w:val="00F244CE"/>
    <w:rsid w:val="00F27485"/>
    <w:rsid w:val="00F43203"/>
    <w:rsid w:val="00F85198"/>
    <w:rsid w:val="00F940D2"/>
    <w:rsid w:val="00F94617"/>
    <w:rsid w:val="00FC57BC"/>
    <w:rsid w:val="00FE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73505BFC-6085-DD40-9640-039C5B9C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8B"/>
    <w:pPr>
      <w:ind w:left="720"/>
      <w:contextualSpacing/>
    </w:pPr>
  </w:style>
  <w:style w:type="table" w:styleId="TableGrid">
    <w:name w:val="Table Grid"/>
    <w:basedOn w:val="TableNormal"/>
    <w:uiPriority w:val="39"/>
    <w:rsid w:val="00F85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31080">
      <w:bodyDiv w:val="1"/>
      <w:marLeft w:val="0"/>
      <w:marRight w:val="0"/>
      <w:marTop w:val="0"/>
      <w:marBottom w:val="0"/>
      <w:divBdr>
        <w:top w:val="none" w:sz="0" w:space="0" w:color="auto"/>
        <w:left w:val="none" w:sz="0" w:space="0" w:color="auto"/>
        <w:bottom w:val="none" w:sz="0" w:space="0" w:color="auto"/>
        <w:right w:val="none" w:sz="0" w:space="0" w:color="auto"/>
      </w:divBdr>
    </w:div>
    <w:div w:id="18209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2</cp:revision>
  <dcterms:created xsi:type="dcterms:W3CDTF">2018-02-07T19:49:00Z</dcterms:created>
  <dcterms:modified xsi:type="dcterms:W3CDTF">2018-02-07T19:49:00Z</dcterms:modified>
</cp:coreProperties>
</file>